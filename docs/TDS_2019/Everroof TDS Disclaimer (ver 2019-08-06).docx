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DDF2" w14:textId="2E8CDD10" w:rsidR="00D03EF1" w:rsidRDefault="00A902DB" w:rsidP="00CC5144">
      <w:pPr>
        <w:jc w:val="both"/>
        <w:pPrChange w:id="0" w:author="Finlay Gow" w:date="2019-08-08T08:28:00Z">
          <w:pPr/>
        </w:pPrChange>
      </w:pPr>
      <w:r>
        <w:t>Please read all information in the general guidelines, technical data sheets, application guide, and safety data sheets (SDS) before applying material. Published technical data and instructions are subject to change without notice. Contact your local EVER</w:t>
      </w:r>
      <w:ins w:id="1" w:author="Finlay Gow" w:date="2019-08-08T08:28:00Z">
        <w:r w:rsidR="00CC5144">
          <w:t>R</w:t>
        </w:r>
      </w:ins>
      <w:r>
        <w:t>OOF® representative or visit our website for current technical data and instructions. DISCLAIMER: All guidelines, recommendations, statements and technical data contained herein are based on information and test</w:t>
      </w:r>
      <w:ins w:id="2" w:author="Finlay Gow" w:date="2019-08-08T08:31:00Z">
        <w:r w:rsidR="008C740B">
          <w:t>s</w:t>
        </w:r>
      </w:ins>
      <w:r>
        <w:t xml:space="preserve"> </w:t>
      </w:r>
      <w:del w:id="3" w:author="Finlay Gow" w:date="2019-08-08T08:31:00Z">
        <w:r w:rsidDel="008C740B">
          <w:delText xml:space="preserve">we </w:delText>
        </w:r>
      </w:del>
      <w:ins w:id="4" w:author="Finlay Gow" w:date="2019-08-08T08:31:00Z">
        <w:r w:rsidR="008C740B">
          <w:t>that EVERROOF</w:t>
        </w:r>
      </w:ins>
      <w:ins w:id="5" w:author="Finlay Gow" w:date="2019-08-08T08:33:00Z">
        <w:r w:rsidR="008C740B">
          <w:t>®</w:t>
        </w:r>
      </w:ins>
      <w:ins w:id="6" w:author="Finlay Gow" w:date="2019-08-08T08:31:00Z">
        <w:r w:rsidR="008C740B">
          <w:t xml:space="preserve"> </w:t>
        </w:r>
      </w:ins>
      <w:r>
        <w:t>believe</w:t>
      </w:r>
      <w:ins w:id="7" w:author="Finlay Gow" w:date="2019-08-08T08:31:00Z">
        <w:r w:rsidR="008C740B">
          <w:t>s</w:t>
        </w:r>
      </w:ins>
      <w:r>
        <w:t xml:space="preserve"> to be reliable and correct., but accuracy and completeness of said tests are not guaranteed and are not to be construed as a warranty, either expressed or implied. It is the user’s responsibility to satisfy himself, by his own information and test</w:t>
      </w:r>
      <w:ins w:id="8" w:author="Finlay Gow" w:date="2019-08-08T08:28:00Z">
        <w:r w:rsidR="00CC5144">
          <w:t>s</w:t>
        </w:r>
      </w:ins>
      <w:r>
        <w:t>, to determine suitability of the product for his own intended use, application and</w:t>
      </w:r>
      <w:ins w:id="9" w:author="Finlay Gow" w:date="2019-08-08T08:29:00Z">
        <w:r w:rsidR="00FC2681">
          <w:t>/or</w:t>
        </w:r>
      </w:ins>
      <w:r>
        <w:t xml:space="preserve"> </w:t>
      </w:r>
      <w:del w:id="10" w:author="Finlay Gow" w:date="2019-08-08T08:29:00Z">
        <w:r w:rsidDel="00FC2681">
          <w:delText xml:space="preserve">jo </w:delText>
        </w:r>
      </w:del>
      <w:r>
        <w:t>situation and user assumes all risk and liability resulting from his use of the product</w:t>
      </w:r>
      <w:ins w:id="11" w:author="Finlay Gow" w:date="2019-08-08T08:29:00Z">
        <w:r w:rsidR="00FC2681">
          <w:t>(s)</w:t>
        </w:r>
      </w:ins>
      <w:r>
        <w:t xml:space="preserve">. </w:t>
      </w:r>
      <w:del w:id="12" w:author="Finlay Gow" w:date="2019-08-08T08:32:00Z">
        <w:r w:rsidDel="008C740B">
          <w:delText xml:space="preserve">We do </w:delText>
        </w:r>
      </w:del>
      <w:ins w:id="13" w:author="Finlay Gow" w:date="2019-08-08T08:32:00Z">
        <w:r w:rsidR="008C740B">
          <w:t>EVERROOF</w:t>
        </w:r>
      </w:ins>
      <w:ins w:id="14" w:author="Finlay Gow" w:date="2019-08-08T08:33:00Z">
        <w:r w:rsidR="008C740B">
          <w:t>®</w:t>
        </w:r>
      </w:ins>
      <w:ins w:id="15" w:author="Finlay Gow" w:date="2019-08-08T08:32:00Z">
        <w:r w:rsidR="008C740B">
          <w:t xml:space="preserve"> does </w:t>
        </w:r>
      </w:ins>
      <w:r>
        <w:t xml:space="preserve">not suggest or guarantee that any hazards listed herein are the only ones that may exist. </w:t>
      </w:r>
      <w:del w:id="16" w:author="Finlay Gow" w:date="2019-08-08T08:30:00Z">
        <w:r w:rsidDel="00EF4670">
          <w:delText>Neither seller nor manufacturer</w:delText>
        </w:r>
      </w:del>
      <w:ins w:id="17" w:author="Finlay Gow" w:date="2019-08-08T08:30:00Z">
        <w:r w:rsidR="00EF4670">
          <w:t>EVERROOF</w:t>
        </w:r>
      </w:ins>
      <w:ins w:id="18" w:author="Finlay Gow" w:date="2019-08-08T08:33:00Z">
        <w:r w:rsidR="008C740B">
          <w:t>®</w:t>
        </w:r>
      </w:ins>
      <w:r>
        <w:t xml:space="preserve"> shall be liable to the </w:t>
      </w:r>
      <w:del w:id="19" w:author="Finlay Gow" w:date="2019-08-08T08:31:00Z">
        <w:r w:rsidDel="00EF4670">
          <w:delText xml:space="preserve">buyer </w:delText>
        </w:r>
      </w:del>
      <w:ins w:id="20" w:author="Finlay Gow" w:date="2019-08-08T08:31:00Z">
        <w:r w:rsidR="00EF4670">
          <w:t>user</w:t>
        </w:r>
        <w:r w:rsidR="00EF4670">
          <w:t xml:space="preserve"> </w:t>
        </w:r>
      </w:ins>
      <w:r>
        <w:t xml:space="preserve">or any third </w:t>
      </w:r>
      <w:del w:id="21" w:author="Finlay Gow" w:date="2019-08-08T08:31:00Z">
        <w:r w:rsidDel="00EF4670">
          <w:delText xml:space="preserve">person </w:delText>
        </w:r>
      </w:del>
      <w:ins w:id="22" w:author="Finlay Gow" w:date="2019-08-08T08:31:00Z">
        <w:r w:rsidR="00EF4670">
          <w:t>party</w:t>
        </w:r>
        <w:r w:rsidR="00EF4670">
          <w:t xml:space="preserve"> </w:t>
        </w:r>
      </w:ins>
      <w:r>
        <w:t>for any injury, loss</w:t>
      </w:r>
      <w:ins w:id="23" w:author="Finlay Gow" w:date="2019-08-08T08:29:00Z">
        <w:r w:rsidR="00F9065B">
          <w:t>,</w:t>
        </w:r>
      </w:ins>
      <w:r>
        <w:t xml:space="preserve"> </w:t>
      </w:r>
      <w:del w:id="24" w:author="Finlay Gow" w:date="2019-08-08T08:29:00Z">
        <w:r w:rsidDel="00F9065B">
          <w:delText xml:space="preserve">or </w:delText>
        </w:r>
      </w:del>
      <w:r>
        <w:t>damage</w:t>
      </w:r>
      <w:ins w:id="25" w:author="Finlay Gow" w:date="2019-08-08T08:29:00Z">
        <w:r w:rsidR="00F9065B">
          <w:t>, or costs</w:t>
        </w:r>
      </w:ins>
      <w:r>
        <w:t xml:space="preserve"> directly or indirectly resulting from use of, or inability to use, the product</w:t>
      </w:r>
      <w:ins w:id="26" w:author="Finlay Gow" w:date="2019-08-08T08:30:00Z">
        <w:r w:rsidR="00F9065B">
          <w:t>(s)</w:t>
        </w:r>
      </w:ins>
      <w:r>
        <w:t xml:space="preserve">. Recommendations </w:t>
      </w:r>
      <w:del w:id="27" w:author="Finlay Gow" w:date="2019-08-08T08:30:00Z">
        <w:r w:rsidDel="004F1B84">
          <w:delText xml:space="preserve">of </w:delText>
        </w:r>
      </w:del>
      <w:ins w:id="28" w:author="Finlay Gow" w:date="2019-08-08T08:30:00Z">
        <w:r w:rsidR="004F1B84">
          <w:t>or</w:t>
        </w:r>
        <w:r w:rsidR="004F1B84">
          <w:t xml:space="preserve"> </w:t>
        </w:r>
      </w:ins>
      <w:r>
        <w:t xml:space="preserve">statements, whether verbal or in writing, other than those contained herein shall not be binding upon </w:t>
      </w:r>
      <w:del w:id="29" w:author="Finlay Gow" w:date="2019-08-08T08:30:00Z">
        <w:r w:rsidDel="004F1B84">
          <w:delText>the manufacturer</w:delText>
        </w:r>
      </w:del>
      <w:ins w:id="30" w:author="Finlay Gow" w:date="2019-08-08T08:30:00Z">
        <w:r w:rsidR="004F1B84">
          <w:t>EVERROOF</w:t>
        </w:r>
      </w:ins>
      <w:ins w:id="31" w:author="Finlay Gow" w:date="2019-08-08T08:33:00Z">
        <w:r w:rsidR="008C740B">
          <w:t>®</w:t>
        </w:r>
      </w:ins>
      <w:r>
        <w:t>, unless in writing and signed by a</w:t>
      </w:r>
      <w:ins w:id="32" w:author="Finlay Gow" w:date="2019-08-08T08:32:00Z">
        <w:r w:rsidR="008C740B">
          <w:t>n authorized</w:t>
        </w:r>
      </w:ins>
      <w:r>
        <w:t xml:space="preserve"> corporate officer</w:t>
      </w:r>
      <w:del w:id="33" w:author="Finlay Gow" w:date="2019-08-08T08:32:00Z">
        <w:r w:rsidDel="008C740B">
          <w:delText xml:space="preserve"> of the manufacturer</w:delText>
        </w:r>
      </w:del>
      <w:r>
        <w:t xml:space="preserve">.  Technical and application information is provided for the purpose of establishing a general profile of the material and proper application procedures. Test performance results were obtained in a controlled environment and EVERROOF® makes no claim that these tests or any other tests, accurately represent all environments. </w:t>
      </w:r>
      <w:bookmarkStart w:id="34" w:name="_GoBack"/>
      <w:bookmarkEnd w:id="34"/>
      <w:r>
        <w:t>Not responsible for typographical errors.</w:t>
      </w:r>
    </w:p>
    <w:p w14:paraId="2F84539A" w14:textId="77777777" w:rsidR="00CC5144" w:rsidRDefault="00CC5144"/>
    <w:sectPr w:rsidR="00CC5144" w:rsidSect="007C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nlay Gow">
    <w15:presenceInfo w15:providerId="Windows Live" w15:userId="cc457fd4352e5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B"/>
    <w:rsid w:val="00413287"/>
    <w:rsid w:val="004D4E1F"/>
    <w:rsid w:val="004E010D"/>
    <w:rsid w:val="004F1B84"/>
    <w:rsid w:val="005C4077"/>
    <w:rsid w:val="00786586"/>
    <w:rsid w:val="007B4931"/>
    <w:rsid w:val="007C7945"/>
    <w:rsid w:val="00804887"/>
    <w:rsid w:val="008C740B"/>
    <w:rsid w:val="00A902DB"/>
    <w:rsid w:val="00CC5144"/>
    <w:rsid w:val="00EF4670"/>
    <w:rsid w:val="00F9065B"/>
    <w:rsid w:val="00FC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91BC"/>
  <w15:chartTrackingRefBased/>
  <w15:docId w15:val="{0A069BA8-0AB6-BD4F-90EB-6CE2D479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Angulo</dc:creator>
  <cp:keywords/>
  <dc:description/>
  <cp:lastModifiedBy>Finlay Gow</cp:lastModifiedBy>
  <cp:revision>10</cp:revision>
  <dcterms:created xsi:type="dcterms:W3CDTF">2019-08-08T15:26:00Z</dcterms:created>
  <dcterms:modified xsi:type="dcterms:W3CDTF">2019-08-08T15:33:00Z</dcterms:modified>
</cp:coreProperties>
</file>